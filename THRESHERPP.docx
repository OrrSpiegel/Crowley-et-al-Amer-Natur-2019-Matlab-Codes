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%THRESHERPP addresses a parameter shift from the pre-HIREC condition to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%magnitudes changing along a gradient of possible HIREC parameter shifts.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 plots the theoretical fitnesses pre-HIREC (black), post-HIREC shift but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%unadapted to the new conditions (red), and post-HIREC with adaptation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%(cyan).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Fx  = 100;  </w:t>
      </w:r>
      <w:r>
        <w:rPr>
          <w:rFonts w:ascii="Courier New" w:hAnsi="Courier New" w:cs="Courier New"/>
          <w:color w:val="228B22"/>
          <w:sz w:val="20"/>
          <w:szCs w:val="20"/>
        </w:rPr>
        <w:t>%100;   Top end of the patch fitness beta distribution, fitness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  = 4;    </w:t>
      </w:r>
      <w:r>
        <w:rPr>
          <w:rFonts w:ascii="Courier New" w:hAnsi="Courier New" w:cs="Courier New"/>
          <w:color w:val="228B22"/>
          <w:sz w:val="20"/>
          <w:szCs w:val="20"/>
        </w:rPr>
        <w:t>%4;     Alpha parameter of the beta distribution, dimensionless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  = 4;    </w:t>
      </w:r>
      <w:r>
        <w:rPr>
          <w:rFonts w:ascii="Courier New" w:hAnsi="Courier New" w:cs="Courier New"/>
          <w:color w:val="228B22"/>
          <w:sz w:val="20"/>
          <w:szCs w:val="20"/>
        </w:rPr>
        <w:t>%4;     Beta parameter of the beta distribution, dimensionless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 = 30;   </w:t>
      </w:r>
      <w:r>
        <w:rPr>
          <w:rFonts w:ascii="Courier New" w:hAnsi="Courier New" w:cs="Courier New"/>
          <w:color w:val="228B22"/>
          <w:sz w:val="20"/>
          <w:szCs w:val="20"/>
        </w:rPr>
        <w:t>%30;    Number of time steps in a season, dimensionless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  = 0.5;  </w:t>
      </w:r>
      <w:r>
        <w:rPr>
          <w:rFonts w:ascii="Courier New" w:hAnsi="Courier New" w:cs="Courier New"/>
          <w:color w:val="228B22"/>
          <w:sz w:val="20"/>
          <w:szCs w:val="20"/>
        </w:rPr>
        <w:t>%0.5;   Fraction of time steps when a patch is found, d'less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 = 0.98; </w:t>
      </w:r>
      <w:r>
        <w:rPr>
          <w:rFonts w:ascii="Courier New" w:hAnsi="Courier New" w:cs="Courier New"/>
          <w:color w:val="228B22"/>
          <w:sz w:val="20"/>
          <w:szCs w:val="20"/>
        </w:rPr>
        <w:t>%0.98;  Chance of surviving a time step, dimensionless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 = 1;    </w:t>
      </w:r>
      <w:r>
        <w:rPr>
          <w:rFonts w:ascii="Courier New" w:hAnsi="Courier New" w:cs="Courier New"/>
          <w:color w:val="228B22"/>
          <w:sz w:val="20"/>
          <w:szCs w:val="20"/>
        </w:rPr>
        <w:t>%1;     Deferred cost of searching per time step, fitness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  = 1;    </w:t>
      </w:r>
      <w:r>
        <w:rPr>
          <w:rFonts w:ascii="Courier New" w:hAnsi="Courier New" w:cs="Courier New"/>
          <w:color w:val="228B22"/>
          <w:sz w:val="20"/>
          <w:szCs w:val="20"/>
        </w:rPr>
        <w:t>%1;     Deferred cost exponent to express non-linearity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 = 1000; </w:t>
      </w:r>
      <w:r>
        <w:rPr>
          <w:rFonts w:ascii="Courier New" w:hAnsi="Courier New" w:cs="Courier New"/>
          <w:color w:val="228B22"/>
          <w:sz w:val="20"/>
          <w:szCs w:val="20"/>
        </w:rPr>
        <w:t>%1000;  Resolution of the continuous graphs and functionsp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a/(a+b);       </w:t>
      </w:r>
      <w:r>
        <w:rPr>
          <w:rFonts w:ascii="Courier New" w:hAnsi="Courier New" w:cs="Courier New"/>
          <w:color w:val="228B22"/>
          <w:sz w:val="20"/>
          <w:szCs w:val="20"/>
        </w:rPr>
        <w:t>%Mean of the beta distribution on [0 1]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FxH = zeros(1,res); </w:t>
      </w:r>
      <w:r>
        <w:rPr>
          <w:rFonts w:ascii="Courier New" w:hAnsi="Courier New" w:cs="Courier New"/>
          <w:color w:val="228B22"/>
          <w:sz w:val="20"/>
          <w:szCs w:val="20"/>
        </w:rPr>
        <w:t>%Post-HIREC upper limits of patch quality distribution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  = zeros(1,res); </w:t>
      </w:r>
      <w:r>
        <w:rPr>
          <w:rFonts w:ascii="Courier New" w:hAnsi="Courier New" w:cs="Courier New"/>
          <w:color w:val="228B22"/>
          <w:sz w:val="20"/>
          <w:szCs w:val="20"/>
        </w:rPr>
        <w:t>%Post-HIREC alpha values for the beta distribution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bH  = zeros(1,res); </w:t>
      </w:r>
      <w:r>
        <w:rPr>
          <w:rFonts w:ascii="Courier New" w:hAnsi="Courier New" w:cs="Courier New"/>
          <w:color w:val="228B22"/>
          <w:sz w:val="20"/>
          <w:szCs w:val="20"/>
        </w:rPr>
        <w:t>%Post-HIREC beta values for the beta distribution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nH  = zeros(1,res); </w:t>
      </w:r>
      <w:r>
        <w:rPr>
          <w:rFonts w:ascii="Courier New" w:hAnsi="Courier New" w:cs="Courier New"/>
          <w:color w:val="228B22"/>
          <w:sz w:val="20"/>
          <w:szCs w:val="20"/>
        </w:rPr>
        <w:t>%Post-HIREC season length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hH  = zeros(1,res); </w:t>
      </w:r>
      <w:r>
        <w:rPr>
          <w:rFonts w:ascii="Courier New" w:hAnsi="Courier New" w:cs="Courier New"/>
          <w:color w:val="228B22"/>
          <w:sz w:val="20"/>
          <w:szCs w:val="20"/>
        </w:rPr>
        <w:t>%Post-HIREC chance of finding a patch in a step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  = zeros(1,res); </w:t>
      </w:r>
      <w:r>
        <w:rPr>
          <w:rFonts w:ascii="Courier New" w:hAnsi="Courier New" w:cs="Courier New"/>
          <w:color w:val="228B22"/>
          <w:sz w:val="20"/>
          <w:szCs w:val="20"/>
        </w:rPr>
        <w:t>%Post-HIREC chance of surviving a step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delH= zeros(1,res); </w:t>
      </w:r>
      <w:r>
        <w:rPr>
          <w:rFonts w:ascii="Courier New" w:hAnsi="Courier New" w:cs="Courier New"/>
          <w:color w:val="228B22"/>
          <w:sz w:val="20"/>
          <w:szCs w:val="20"/>
        </w:rPr>
        <w:t>%Post-HIREC deferred cost per step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  = zeros(1,res); </w:t>
      </w:r>
      <w:r>
        <w:rPr>
          <w:rFonts w:ascii="Courier New" w:hAnsi="Courier New" w:cs="Courier New"/>
          <w:color w:val="228B22"/>
          <w:sz w:val="20"/>
          <w:szCs w:val="20"/>
        </w:rPr>
        <w:t>%Post-HIREC deferred cost exponent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 = zeros(1,res); </w:t>
      </w:r>
      <w:r>
        <w:rPr>
          <w:rFonts w:ascii="Courier New" w:hAnsi="Courier New" w:cs="Courier New"/>
          <w:color w:val="228B22"/>
          <w:sz w:val="20"/>
          <w:szCs w:val="20"/>
        </w:rPr>
        <w:t>%Pre-HIREC fitnesses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FX1 = zeros(1,res); </w:t>
      </w:r>
      <w:r>
        <w:rPr>
          <w:rFonts w:ascii="Courier New" w:hAnsi="Courier New" w:cs="Courier New"/>
          <w:color w:val="228B22"/>
          <w:sz w:val="20"/>
          <w:szCs w:val="20"/>
        </w:rPr>
        <w:t>%Immediately post-HIREC fitnesses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FH1 = zeros(1,res); </w:t>
      </w:r>
      <w:r>
        <w:rPr>
          <w:rFonts w:ascii="Courier New" w:hAnsi="Courier New" w:cs="Courier New"/>
          <w:color w:val="228B22"/>
          <w:sz w:val="20"/>
          <w:szCs w:val="20"/>
        </w:rPr>
        <w:t>%Re-adapted post-HIREC fitnesses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FH2 = zeros(1,res); </w:t>
      </w:r>
      <w:r>
        <w:rPr>
          <w:rFonts w:ascii="Courier New" w:hAnsi="Courier New" w:cs="Courier New"/>
          <w:color w:val="228B22"/>
          <w:sz w:val="20"/>
          <w:szCs w:val="20"/>
        </w:rPr>
        <w:t>%This is after-HIREC thresholds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ETS = zeros(3,res); </w:t>
      </w:r>
      <w:r>
        <w:rPr>
          <w:rFonts w:ascii="Courier New" w:hAnsi="Courier New" w:cs="Courier New"/>
          <w:color w:val="228B22"/>
          <w:sz w:val="20"/>
          <w:szCs w:val="20"/>
        </w:rPr>
        <w:t>%Expected time to settle, given survival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ESN = zeros(3,res); </w:t>
      </w:r>
      <w:r>
        <w:rPr>
          <w:rFonts w:ascii="Courier New" w:hAnsi="Courier New" w:cs="Courier New"/>
          <w:color w:val="228B22"/>
          <w:sz w:val="20"/>
          <w:szCs w:val="20"/>
        </w:rPr>
        <w:t>%Expected survival time, no settlement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%Code that deals with the adapted pre-HIREC world***********************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 q beta] = BetaVec(Fx,a,b,res);     </w:t>
      </w:r>
      <w:r>
        <w:rPr>
          <w:rFonts w:ascii="Courier New" w:hAnsi="Courier New" w:cs="Courier New"/>
          <w:color w:val="228B22"/>
          <w:sz w:val="20"/>
          <w:szCs w:val="20"/>
        </w:rPr>
        <w:t>%p is res res'n p vector for Feta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%q is res res'n psi vec for FetaP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   = zeros(1,n);  </w:t>
      </w:r>
      <w:r>
        <w:rPr>
          <w:rFonts w:ascii="Courier New" w:hAnsi="Courier New" w:cs="Courier New"/>
          <w:color w:val="228B22"/>
          <w:sz w:val="20"/>
          <w:szCs w:val="20"/>
        </w:rPr>
        <w:t>%Vector of threshold psi values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   = zeros(1,n);  </w:t>
      </w:r>
      <w:r>
        <w:rPr>
          <w:rFonts w:ascii="Courier New" w:hAnsi="Courier New" w:cs="Courier New"/>
          <w:color w:val="228B22"/>
          <w:sz w:val="20"/>
          <w:szCs w:val="20"/>
        </w:rPr>
        <w:t>%Vector of threshold patch fitness values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   = zeros(1,n);  </w:t>
      </w:r>
      <w:r>
        <w:rPr>
          <w:rFonts w:ascii="Courier New" w:hAnsi="Courier New" w:cs="Courier New"/>
          <w:color w:val="228B22"/>
          <w:sz w:val="20"/>
          <w:szCs w:val="20"/>
        </w:rPr>
        <w:t>%Vector of p* values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n:-1:1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 = 1;       </w:t>
      </w:r>
      <w:r>
        <w:rPr>
          <w:rFonts w:ascii="Courier New" w:hAnsi="Courier New" w:cs="Courier New"/>
          <w:color w:val="228B22"/>
          <w:sz w:val="20"/>
          <w:szCs w:val="20"/>
        </w:rPr>
        <w:t>%This accumulates a multiplier term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F(i) = 0;       </w:t>
      </w:r>
      <w:r>
        <w:rPr>
          <w:rFonts w:ascii="Courier New" w:hAnsi="Courier New" w:cs="Courier New"/>
          <w:color w:val="228B22"/>
          <w:sz w:val="20"/>
          <w:szCs w:val="20"/>
        </w:rPr>
        <w:t>%Initialize the fractional fitness x-axis in beta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i:n-1   </w:t>
      </w:r>
      <w:r>
        <w:rPr>
          <w:rFonts w:ascii="Courier New" w:hAnsi="Courier New" w:cs="Courier New"/>
          <w:color w:val="228B22"/>
          <w:sz w:val="20"/>
          <w:szCs w:val="20"/>
        </w:rPr>
        <w:t>%This sums terms for each i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&gt; i    </w:t>
      </w:r>
      <w:r>
        <w:rPr>
          <w:rFonts w:ascii="Courier New" w:hAnsi="Courier New" w:cs="Courier New"/>
          <w:color w:val="228B22"/>
          <w:sz w:val="20"/>
          <w:szCs w:val="20"/>
        </w:rPr>
        <w:t>%The multiplier constraint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prod = prod*(1-h*P(j)); </w:t>
      </w:r>
      <w:r>
        <w:rPr>
          <w:rFonts w:ascii="Courier New" w:hAnsi="Courier New" w:cs="Courier New"/>
          <w:color w:val="228B22"/>
          <w:sz w:val="20"/>
          <w:szCs w:val="20"/>
        </w:rPr>
        <w:t>%Chance of not settling in step j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s^(j-i+1)*h*P(j+1)*(I(j+1)-((j+1)^c - i^c)*del)*prod;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&lt; 0   </w:t>
      </w:r>
      <w:r>
        <w:rPr>
          <w:rFonts w:ascii="Courier New" w:hAnsi="Courier New" w:cs="Courier New"/>
          <w:color w:val="228B22"/>
          <w:sz w:val="20"/>
          <w:szCs w:val="20"/>
        </w:rPr>
        <w:t>%Step is expected fitness contribution from step j+1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step = 0; </w:t>
      </w:r>
      <w:r>
        <w:rPr>
          <w:rFonts w:ascii="Courier New" w:hAnsi="Courier New" w:cs="Courier New"/>
          <w:color w:val="228B22"/>
          <w:sz w:val="20"/>
          <w:szCs w:val="20"/>
        </w:rPr>
        <w:t>%Checks to prevent step from going negative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F(i) = F(i) + step; </w:t>
      </w:r>
      <w:r>
        <w:rPr>
          <w:rFonts w:ascii="Courier New" w:hAnsi="Courier New" w:cs="Courier New"/>
          <w:color w:val="228B22"/>
          <w:sz w:val="20"/>
          <w:szCs w:val="20"/>
        </w:rPr>
        <w:t>%Add step to accumulate fitness across steps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frac = F(i)/Fx;      </w:t>
      </w:r>
      <w:r>
        <w:rPr>
          <w:rFonts w:ascii="Courier New" w:hAnsi="Courier New" w:cs="Courier New"/>
          <w:color w:val="228B22"/>
          <w:sz w:val="20"/>
          <w:szCs w:val="20"/>
        </w:rPr>
        <w:t>%F is fraction frac of interval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 &gt; 1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frac = 1;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ii = ceil(res*frac); </w:t>
      </w:r>
      <w:r>
        <w:rPr>
          <w:rFonts w:ascii="Courier New" w:hAnsi="Courier New" w:cs="Courier New"/>
          <w:color w:val="228B22"/>
          <w:sz w:val="20"/>
          <w:szCs w:val="20"/>
        </w:rPr>
        <w:t>%Index of 1/res piece containing F(j)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== 0           </w:t>
      </w:r>
      <w:r>
        <w:rPr>
          <w:rFonts w:ascii="Courier New" w:hAnsi="Courier New" w:cs="Courier New"/>
          <w:color w:val="228B22"/>
          <w:sz w:val="20"/>
          <w:szCs w:val="20"/>
        </w:rPr>
        <w:t>%Avoid having the index go to zero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ii = 1;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jj = res*frac - floor(res*frac);  </w:t>
      </w:r>
      <w:r>
        <w:rPr>
          <w:rFonts w:ascii="Courier New" w:hAnsi="Courier New" w:cs="Courier New"/>
          <w:color w:val="228B22"/>
          <w:sz w:val="20"/>
          <w:szCs w:val="20"/>
        </w:rPr>
        <w:t>%Piece to subtract off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P(i) = p(ii) - (beta(ii)/res)*jj; </w:t>
      </w:r>
      <w:r>
        <w:rPr>
          <w:rFonts w:ascii="Courier New" w:hAnsi="Courier New" w:cs="Courier New"/>
          <w:color w:val="228B22"/>
          <w:sz w:val="20"/>
          <w:szCs w:val="20"/>
        </w:rPr>
        <w:t>%P is p(ii) minus the piece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I(i) = q(ii) - (beta(ii)/res)*((ii-0.5)/res)*Fx*jj; </w:t>
      </w:r>
      <w:r>
        <w:rPr>
          <w:rFonts w:ascii="Courier New" w:hAnsi="Courier New" w:cs="Courier New"/>
          <w:color w:val="228B22"/>
          <w:sz w:val="20"/>
          <w:szCs w:val="20"/>
        </w:rPr>
        <w:t>%Same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 = 1;     </w:t>
      </w:r>
      <w:r>
        <w:rPr>
          <w:rFonts w:ascii="Courier New" w:hAnsi="Courier New" w:cs="Courier New"/>
          <w:color w:val="228B22"/>
          <w:sz w:val="20"/>
          <w:szCs w:val="20"/>
        </w:rPr>
        <w:t>%This block calculates fitness for then entire 1 to n seq'ce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F00 = 0;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0:n-1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&gt; 0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 = prod*(1-h*P(j));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s^(j+1)*h*P(j+1)*(I(j+1)-((j+1)^c)*del)*prod;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&lt; 0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0;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F00 = F00 + step;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ETSx = 1; prod = 1;        </w:t>
      </w:r>
      <w:r>
        <w:rPr>
          <w:rFonts w:ascii="Courier New" w:hAnsi="Courier New" w:cs="Courier New"/>
          <w:color w:val="228B22"/>
          <w:sz w:val="20"/>
          <w:szCs w:val="20"/>
        </w:rPr>
        <w:t>%ETSx accumlates time surviving but not settling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kk = 2:n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 = prod * (1-h*P(kk-1)); </w:t>
      </w:r>
      <w:r>
        <w:rPr>
          <w:rFonts w:ascii="Courier New" w:hAnsi="Courier New" w:cs="Courier New"/>
          <w:color w:val="228B22"/>
          <w:sz w:val="20"/>
          <w:szCs w:val="20"/>
        </w:rPr>
        <w:t>%Chance of not settling steps 1 -&gt; kk-1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ETSx = ETSx + s^kk*prod;     </w:t>
      </w:r>
      <w:r>
        <w:rPr>
          <w:rFonts w:ascii="Courier New" w:hAnsi="Courier New" w:cs="Courier New"/>
          <w:color w:val="228B22"/>
          <w:sz w:val="20"/>
          <w:szCs w:val="20"/>
        </w:rPr>
        <w:t>%Chance surv kk steps+didn't settle kk-1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ETS(1,1:res) = ETSx;      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1:res  </w:t>
      </w:r>
      <w:r>
        <w:rPr>
          <w:rFonts w:ascii="Courier New" w:hAnsi="Courier New" w:cs="Courier New"/>
          <w:color w:val="228B22"/>
          <w:sz w:val="20"/>
          <w:szCs w:val="20"/>
        </w:rPr>
        <w:t>%for loop over res parameter magnitudes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FxH(k) = Fx;   </w:t>
      </w:r>
      <w:r>
        <w:rPr>
          <w:rFonts w:ascii="Courier New" w:hAnsi="Courier New" w:cs="Courier New"/>
          <w:color w:val="228B22"/>
          <w:sz w:val="20"/>
          <w:szCs w:val="20"/>
        </w:rPr>
        <w:t>%Fx;   Top end of the patch fitness beta distribution, fit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aH(k)  = a;    </w:t>
      </w:r>
      <w:r>
        <w:rPr>
          <w:rFonts w:ascii="Courier New" w:hAnsi="Courier New" w:cs="Courier New"/>
          <w:color w:val="228B22"/>
          <w:sz w:val="20"/>
          <w:szCs w:val="20"/>
        </w:rPr>
        <w:t>%a;    Alpha parameter of the beta distribution, d'less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bH(k)  = b;    </w:t>
      </w:r>
      <w:r>
        <w:rPr>
          <w:rFonts w:ascii="Courier New" w:hAnsi="Courier New" w:cs="Courier New"/>
          <w:color w:val="228B22"/>
          <w:sz w:val="20"/>
          <w:szCs w:val="20"/>
        </w:rPr>
        <w:t>%b;    Beta parameter of the beta distribution, d'less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nH(k)  = n;    </w:t>
      </w:r>
      <w:r>
        <w:rPr>
          <w:rFonts w:ascii="Courier New" w:hAnsi="Courier New" w:cs="Courier New"/>
          <w:color w:val="228B22"/>
          <w:sz w:val="20"/>
          <w:szCs w:val="20"/>
        </w:rPr>
        <w:t>%nH;   Number of time steps in a season, d'less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hH(k)  = h;    </w:t>
      </w:r>
      <w:r>
        <w:rPr>
          <w:rFonts w:ascii="Courier New" w:hAnsi="Courier New" w:cs="Courier New"/>
          <w:color w:val="228B22"/>
          <w:sz w:val="20"/>
          <w:szCs w:val="20"/>
        </w:rPr>
        <w:t>%h;    Fraction of time steps when a patch is found, d'less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sH(k)  = s;    </w:t>
      </w:r>
      <w:r>
        <w:rPr>
          <w:rFonts w:ascii="Courier New" w:hAnsi="Courier New" w:cs="Courier New"/>
          <w:color w:val="228B22"/>
          <w:sz w:val="20"/>
          <w:szCs w:val="20"/>
        </w:rPr>
        <w:t>%s;    Chance of surviving a time step, dimensionless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delH(k)= del;  </w:t>
      </w:r>
      <w:r>
        <w:rPr>
          <w:rFonts w:ascii="Courier New" w:hAnsi="Courier New" w:cs="Courier New"/>
          <w:color w:val="228B22"/>
          <w:sz w:val="20"/>
          <w:szCs w:val="20"/>
        </w:rPr>
        <w:t>%del;  Deferred cost of searching per time step, fitness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cH(k)  = c;    </w:t>
      </w:r>
      <w:r>
        <w:rPr>
          <w:rFonts w:ascii="Courier New" w:hAnsi="Courier New" w:cs="Courier New"/>
          <w:color w:val="228B22"/>
          <w:sz w:val="20"/>
          <w:szCs w:val="20"/>
        </w:rPr>
        <w:t>%c;    Deferred cost exponent to express non-linearity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%**********HERE are the parameters being varied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%All lines for param 2 should be blocked with % unless param 2 is used!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%pmin1 = 0;     %This is the minimum value of parameter 1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0" w:author="Pete C. Trimmer" w:date="2018-09-27T08:18:00Z"/>
          <w:rFonts w:ascii="Courier New" w:hAnsi="Courier New" w:cs="Courier New"/>
          <w:sz w:val="24"/>
          <w:szCs w:val="24"/>
        </w:rPr>
      </w:pPr>
      <w:del w:id="1" w:author="Pete C. Trimmer" w:date="2018-09-27T08:18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%pmin1 = 0.5;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%pmax1 = 0.98;     %This is the maximum value of parameter 1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2" w:author="Pete C. Trimmer" w:date="2018-09-27T08:18:00Z"/>
          <w:rFonts w:ascii="Courier New" w:hAnsi="Courier New" w:cs="Courier New"/>
          <w:sz w:val="24"/>
          <w:szCs w:val="24"/>
        </w:rPr>
      </w:pPr>
      <w:del w:id="3" w:author="Pete C. Trimmer" w:date="2018-09-27T08:18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%pmin1 = 0.9;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4" w:author="Pete C. Trimmer" w:date="2018-09-27T08:18:00Z"/>
          <w:rFonts w:ascii="Courier New" w:hAnsi="Courier New" w:cs="Courier New"/>
          <w:sz w:val="24"/>
          <w:szCs w:val="24"/>
        </w:rPr>
      </w:pPr>
      <w:del w:id="5" w:author="Pete C. Trimmer" w:date="2018-09-27T08:18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%pmax1 = 5;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6" w:author="Pete C. Trimmer" w:date="2018-09-27T08:18:00Z"/>
          <w:rFonts w:ascii="Courier New" w:hAnsi="Courier New" w:cs="Courier New"/>
          <w:sz w:val="24"/>
          <w:szCs w:val="24"/>
        </w:rPr>
      </w:pPr>
      <w:del w:id="7" w:author="Pete C. Trimmer" w:date="2018-09-27T08:18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%pmax1 = 5;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8" w:author="Pete C. Trimmer" w:date="2018-09-27T08:18:00Z"/>
          <w:rFonts w:ascii="Courier New" w:hAnsi="Courier New" w:cs="Courier New"/>
          <w:sz w:val="24"/>
          <w:szCs w:val="24"/>
        </w:rPr>
      </w:pPr>
      <w:del w:id="9" w:author="Pete C. Trimmer" w:date="2018-09-27T08:18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%pmin4 = 0.5;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0" w:author="Pete C. Trimmer" w:date="2018-09-27T08:18:00Z"/>
          <w:rFonts w:ascii="Courier New" w:hAnsi="Courier New" w:cs="Courier New"/>
          <w:sz w:val="24"/>
          <w:szCs w:val="24"/>
        </w:rPr>
      </w:pPr>
      <w:del w:id="11" w:author="Pete C. Trimmer" w:date="2018-09-27T08:18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%pmax4 = 3;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%delH(k) = pmax4 + (pmin4-pmax4)*(k-0.5)/res;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%delH(k) = pmin1 + (pmax1-pmin1)*(k-0.5)/res;  %Parameter 1 is left of =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pmin2 = 0;    </w:t>
      </w:r>
      <w:r>
        <w:rPr>
          <w:rFonts w:ascii="Courier New" w:hAnsi="Courier New" w:cs="Courier New"/>
          <w:color w:val="228B22"/>
          <w:sz w:val="20"/>
          <w:szCs w:val="20"/>
        </w:rPr>
        <w:t>%This is the minimum value of parameter 2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pmax2 = 1;    </w:t>
      </w:r>
      <w:r>
        <w:rPr>
          <w:rFonts w:ascii="Courier New" w:hAnsi="Courier New" w:cs="Courier New"/>
          <w:color w:val="228B22"/>
          <w:sz w:val="20"/>
          <w:szCs w:val="20"/>
        </w:rPr>
        <w:t>%This is the maximum value of parameter 2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hH(k) = pmin2 + (pmax2-pmin2)*(k-0.5)/res;  </w:t>
      </w:r>
      <w:r>
        <w:rPr>
          <w:rFonts w:ascii="Courier New" w:hAnsi="Courier New" w:cs="Courier New"/>
          <w:color w:val="228B22"/>
          <w:sz w:val="20"/>
          <w:szCs w:val="20"/>
        </w:rPr>
        <w:t>%Parameter 1 is left of =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%sH(k) = pmin1 + (pmax1-pmin1)*(k-0.5)/res;  %Parameter 1 is left of =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%cH(k) = pmin1 + (pmax1-pmin1)*(k-0.5)/res;  %Parameter 1 is left of =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%***BUT if nH is being varied, need pmax1=n &amp; use the following nH(k) eqn: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%pmin1 = 5;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%pmax1 = 30;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%nH(k) = pmin1 + round((pmax1-pmin1)*(k-0.5)/res);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sz w:val="20"/>
          <w:szCs w:val="20"/>
        </w:rPr>
        <w:t>%Lines below are when a second parameter also varies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%***Varying nH backwards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%pmin2 = 5;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%pmax2 = 25;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%nH(k) = pmax2 + round((pmin2-pmax2)*(k-0.5)/res);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%sH(k) = pmin2 + (pmax2-pmin2)*(k-0.5)/res;  %Parameter 2 is left of =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pmin3 = 50;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pmax3 = 150;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FxH(k) = pmin3 + (pmax3-pmin3)*(k-0.5)/res;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%***BUT use the next line instead if parameters 1 and 2 are negatively corr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%sH(k) = pmax2 + (pmin2-pmax2)*(k-0.5)/res;  %Parameter 2 is left of =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%Code that deals with the adapted post-HIREC world***********************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[pH qH betaH] = BetaVec(FxH(k),aH(k),bH(k),res);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%p is res res'n p vec for Feta; q is res res'n psi vec for Feta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    = zeros(1,nH(k));  </w:t>
      </w:r>
      <w:r>
        <w:rPr>
          <w:rFonts w:ascii="Courier New" w:hAnsi="Courier New" w:cs="Courier New"/>
          <w:color w:val="228B22"/>
          <w:sz w:val="20"/>
          <w:szCs w:val="20"/>
        </w:rPr>
        <w:t>%Vector of threshold p values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IH    = zeros(1,nH(k));  </w:t>
      </w:r>
      <w:r>
        <w:rPr>
          <w:rFonts w:ascii="Courier New" w:hAnsi="Courier New" w:cs="Courier New"/>
          <w:color w:val="228B22"/>
          <w:sz w:val="20"/>
          <w:szCs w:val="20"/>
        </w:rPr>
        <w:t>%Vector of threshold psi values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FH    = zeros(1,nH(k));  </w:t>
      </w:r>
      <w:r>
        <w:rPr>
          <w:rFonts w:ascii="Courier New" w:hAnsi="Courier New" w:cs="Courier New"/>
          <w:color w:val="228B22"/>
          <w:sz w:val="20"/>
          <w:szCs w:val="20"/>
        </w:rPr>
        <w:t>%Vector of thresh patch fitness values post-HIREC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nH(k):-1:1     </w:t>
      </w:r>
      <w:r>
        <w:rPr>
          <w:rFonts w:ascii="Courier New" w:hAnsi="Courier New" w:cs="Courier New"/>
          <w:color w:val="228B22"/>
          <w:sz w:val="20"/>
          <w:szCs w:val="20"/>
        </w:rPr>
        <w:t>%Track backwards through the time steps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 = 1;            </w:t>
      </w:r>
      <w:r>
        <w:rPr>
          <w:rFonts w:ascii="Courier New" w:hAnsi="Courier New" w:cs="Courier New"/>
          <w:color w:val="228B22"/>
          <w:sz w:val="20"/>
          <w:szCs w:val="20"/>
        </w:rPr>
        <w:t>%This accumulates a multiplier term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i:nH(k)-1    </w:t>
      </w:r>
      <w:r>
        <w:rPr>
          <w:rFonts w:ascii="Courier New" w:hAnsi="Courier New" w:cs="Courier New"/>
          <w:color w:val="228B22"/>
          <w:sz w:val="20"/>
          <w:szCs w:val="20"/>
        </w:rPr>
        <w:t>%This sums terms for each i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&gt; i         </w:t>
      </w:r>
      <w:r>
        <w:rPr>
          <w:rFonts w:ascii="Courier New" w:hAnsi="Courier New" w:cs="Courier New"/>
          <w:color w:val="228B22"/>
          <w:sz w:val="20"/>
          <w:szCs w:val="20"/>
        </w:rPr>
        <w:t>%The multiplier constraint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prod = prod*(1-hH(k)*PH(j));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sH(k)^(j-i+1)*hH(k)*PH(j+1)*(IH(j+1)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-((j+1)^cH(k) - i^cH(k))*delH(k))*prod;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&lt; 0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step = 0;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FH(i) = FH(i) + step; </w:t>
      </w:r>
      <w:r>
        <w:rPr>
          <w:rFonts w:ascii="Courier New" w:hAnsi="Courier New" w:cs="Courier New"/>
          <w:color w:val="228B22"/>
          <w:sz w:val="20"/>
          <w:szCs w:val="20"/>
        </w:rPr>
        <w:t>%Accumulates fitness from each forward step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frac = FH(i)/FxH(k);      </w:t>
      </w:r>
      <w:r>
        <w:rPr>
          <w:rFonts w:ascii="Courier New" w:hAnsi="Courier New" w:cs="Courier New"/>
          <w:color w:val="228B22"/>
          <w:sz w:val="20"/>
          <w:szCs w:val="20"/>
        </w:rPr>
        <w:t>%F is fraction fraction of patch qual range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 &gt; 1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frac = 1;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ii = ceil(res*frac);      </w:t>
      </w:r>
      <w:r>
        <w:rPr>
          <w:rFonts w:ascii="Courier New" w:hAnsi="Courier New" w:cs="Courier New"/>
          <w:color w:val="228B22"/>
          <w:sz w:val="20"/>
          <w:szCs w:val="20"/>
        </w:rPr>
        <w:t>%Index of 1/res piece containing F(j)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== 0                </w:t>
      </w:r>
      <w:r>
        <w:rPr>
          <w:rFonts w:ascii="Courier New" w:hAnsi="Courier New" w:cs="Courier New"/>
          <w:color w:val="228B22"/>
          <w:sz w:val="20"/>
          <w:szCs w:val="20"/>
        </w:rPr>
        <w:t>%Avoid having the index go to zero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ii = 1;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jj = res*frac - floor(res*frac);     </w:t>
      </w:r>
      <w:r>
        <w:rPr>
          <w:rFonts w:ascii="Courier New" w:hAnsi="Courier New" w:cs="Courier New"/>
          <w:color w:val="228B22"/>
          <w:sz w:val="20"/>
          <w:szCs w:val="20"/>
        </w:rPr>
        <w:t>%Piece to subt off (interpolation)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PH(i) = pH(ii) - (betaH(ii)/res)*jj; </w:t>
      </w:r>
      <w:r>
        <w:rPr>
          <w:rFonts w:ascii="Courier New" w:hAnsi="Courier New" w:cs="Courier New"/>
          <w:color w:val="228B22"/>
          <w:sz w:val="20"/>
          <w:szCs w:val="20"/>
        </w:rPr>
        <w:t>%P is p(ii) minus the piece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IH(i) = qH(ii) - (betaH(ii)/res)*((ii-0.5)/res)*FxH(k)*jj;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 = 1;   </w:t>
      </w:r>
      <w:r>
        <w:rPr>
          <w:rFonts w:ascii="Courier New" w:hAnsi="Courier New" w:cs="Courier New"/>
          <w:color w:val="228B22"/>
          <w:sz w:val="20"/>
          <w:szCs w:val="20"/>
        </w:rPr>
        <w:t>%This block calculates fitness for then entire 1 to n sequence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F00H = 0;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0:nH(k)-1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&gt; 0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 = prod*(1-hH(k)*PH(j));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sH(k)^(j+1)*hH(k)*PH(j+1)*(IH(j+1)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-((j+1)^cH(k))*delH(k))*prod;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&lt; 0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step = 0;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F00H = F00H + step;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FH2(k) = F00H;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ETS(3,k) = 1; prod = 1;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kk = 2:nH(k)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 = prod * (1-hH(k)*PH(kk-1));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ETS(3,k) = ETS(3,k) + sH(k)^kk*prod;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with pre-HIREC thresholds but post-HIREC parameters &amp; calc FbarX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PX = zeros(1,nH(k));        </w:t>
      </w:r>
      <w:r>
        <w:rPr>
          <w:rFonts w:ascii="Courier New" w:hAnsi="Courier New" w:cs="Courier New"/>
          <w:color w:val="228B22"/>
          <w:sz w:val="20"/>
          <w:szCs w:val="20"/>
        </w:rPr>
        <w:t>%p values for pre-H thresh but post-H pms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IX = zeros(1,nH(k));        </w:t>
      </w:r>
      <w:r>
        <w:rPr>
          <w:rFonts w:ascii="Courier New" w:hAnsi="Courier New" w:cs="Courier New"/>
          <w:color w:val="228B22"/>
          <w:sz w:val="20"/>
          <w:szCs w:val="20"/>
        </w:rPr>
        <w:t>%I values for pre-H thresh but post-H pms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1:nH(k);            </w:t>
      </w:r>
      <w:r>
        <w:rPr>
          <w:rFonts w:ascii="Courier New" w:hAnsi="Courier New" w:cs="Courier New"/>
          <w:color w:val="228B22"/>
          <w:sz w:val="20"/>
          <w:szCs w:val="20"/>
        </w:rPr>
        <w:t>%Begin FbarX calculation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frac = F(i)/FxH(k);     </w:t>
      </w:r>
      <w:r>
        <w:rPr>
          <w:rFonts w:ascii="Courier New" w:hAnsi="Courier New" w:cs="Courier New"/>
          <w:color w:val="228B22"/>
          <w:sz w:val="20"/>
          <w:szCs w:val="20"/>
        </w:rPr>
        <w:t>%Get F as frac of FxH-F0H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 &gt; 1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frac = 1;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ii = ceil(res*frac);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%Calculate fine adjustments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== 0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ii = 1;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jj = res*frac-floor(res*frac);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PX(i) = pH(ii)-(betaH(ii)/res)*jj; </w:t>
      </w:r>
      <w:r>
        <w:rPr>
          <w:rFonts w:ascii="Courier New" w:hAnsi="Courier New" w:cs="Courier New"/>
          <w:color w:val="228B22"/>
          <w:sz w:val="20"/>
          <w:szCs w:val="20"/>
        </w:rPr>
        <w:t>%Calc PX &amp; IX via F &amp; post-H params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IX(i) = qH(ii)-(betaH(ii)/res)*((ii-0.5)/res)*FxH(k)*jj;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 = 1;    </w:t>
      </w:r>
      <w:r>
        <w:rPr>
          <w:rFonts w:ascii="Courier New" w:hAnsi="Courier New" w:cs="Courier New"/>
          <w:color w:val="228B22"/>
          <w:sz w:val="20"/>
          <w:szCs w:val="20"/>
        </w:rPr>
        <w:t>%This block calculates fitness for then entire 1 to n sequence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F00X = 0;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0:nH(k)-1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&gt; 0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 = prod*(1-hH(k)*PX(j));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sH(k)^(j+1)*hH(k)*PX(j+1)*(IX(j+1)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-((j+1)^cH(k))*delH(k))*prod;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&lt; 0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0;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F00X = F00X + step;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ETS(2,k) = 1; prod = 1;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kk = 2:nH(k)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prod = prod * (1-hH(k)*PX(kk-1));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ETS(2,k) = ETS(2,k) + sH(k)^kk*prod;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F1(k)  = F00;   </w:t>
      </w:r>
      <w:r>
        <w:rPr>
          <w:rFonts w:ascii="Courier New" w:hAnsi="Courier New" w:cs="Courier New"/>
          <w:color w:val="228B22"/>
          <w:sz w:val="20"/>
          <w:szCs w:val="20"/>
        </w:rPr>
        <w:t>%Record the four fitnesses for each k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FX1(k) = F00X;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FH1(k) = F00H;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%for loop over res values of the parameter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FHmax = max(FH);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Fx &gt; FHmax       </w:t>
      </w:r>
      <w:r>
        <w:rPr>
          <w:rFonts w:ascii="Courier New" w:hAnsi="Courier New" w:cs="Courier New"/>
          <w:color w:val="228B22"/>
          <w:sz w:val="20"/>
          <w:szCs w:val="20"/>
        </w:rPr>
        <w:t>%Determine the x-axis length as max of Fx and FxH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bar = Fx;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bar = FHmax;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 plot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0.5/res:1/res:(res-0.5)/res;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%h &amp; s on (0,1)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2" w:author="Pete C. Trimmer" w:date="2018-09-27T08:16:00Z"/>
          <w:rFonts w:ascii="Courier New" w:hAnsi="Courier New" w:cs="Courier New"/>
          <w:sz w:val="24"/>
          <w:szCs w:val="24"/>
        </w:rPr>
      </w:pPr>
      <w:del w:id="13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 = 0.9+0.1*(0.5/res):0.1*(1/res):0.9+0.1*((res-0.5)/res); %h &amp; s on (0,1)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4" w:author="Pete C. Trimmer" w:date="2018-09-27T08:16:00Z"/>
          <w:rFonts w:ascii="Courier New" w:hAnsi="Courier New" w:cs="Courier New"/>
          <w:sz w:val="24"/>
          <w:szCs w:val="24"/>
        </w:rPr>
      </w:pPr>
      <w:del w:id="15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 = 0.5*(0.5/res):0.5*(1/res):0.5*(res-0.5)/res;           %h &amp; s on (0,1)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6" w:author="Pete C. Trimmer" w:date="2018-09-27T08:16:00Z"/>
          <w:rFonts w:ascii="Courier New" w:hAnsi="Courier New" w:cs="Courier New"/>
          <w:sz w:val="24"/>
          <w:szCs w:val="24"/>
        </w:rPr>
      </w:pPr>
      <w:del w:id="17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 = 5*(0.5/res):5*(1/res):5*((res-0.5)/res);               %del on (0,1)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8" w:author="Pete C. Trimmer" w:date="2018-09-27T08:16:00Z"/>
          <w:rFonts w:ascii="Courier New" w:hAnsi="Courier New" w:cs="Courier New"/>
          <w:sz w:val="24"/>
          <w:szCs w:val="24"/>
        </w:rPr>
      </w:pPr>
      <w:del w:id="19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 = 0.5+0.5/res:1.5*(1/res):1+(res-0.5)/res;               %c on (0,1)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20" w:author="Pete C. Trimmer" w:date="2018-09-27T08:16:00Z"/>
          <w:rFonts w:ascii="Courier New" w:hAnsi="Courier New" w:cs="Courier New"/>
          <w:sz w:val="24"/>
          <w:szCs w:val="24"/>
        </w:rPr>
      </w:pPr>
      <w:del w:id="21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 = 5+0.5/res:25*(1/res):29+(res-0.5)/res;                 %n on (0,1)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22" w:author="Pete C. Trimmer" w:date="2018-09-27T08:16:00Z"/>
          <w:rFonts w:ascii="Courier New" w:hAnsi="Courier New" w:cs="Courier New"/>
          <w:sz w:val="24"/>
          <w:szCs w:val="24"/>
        </w:rPr>
      </w:pPr>
      <w:del w:id="23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 = 100*(0.5/res)+50:100*(1/res):50+100*(res-0.5)/res;     %Fx on (50,150)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%red=adapted pre-HIREC, blk=mix, blue=adapted post-HIREC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plot(x,F1,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>
        <w:rPr>
          <w:rFonts w:ascii="Courier New" w:hAnsi="Courier New" w:cs="Courier New"/>
          <w:color w:val="228B22"/>
          <w:sz w:val="20"/>
          <w:szCs w:val="20"/>
        </w:rPr>
        <w:t>%pre-HIREC theoretical fitness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plot(x,FX1,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%mixed-HIREC theoretical fitness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plot(x,FH1,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%post-HIREC theoretical fitness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24" w:author="Pete C. Trimmer" w:date="2018-09-27T08:16:00Z"/>
          <w:rFonts w:ascii="Courier New" w:hAnsi="Courier New" w:cs="Courier New"/>
          <w:sz w:val="24"/>
          <w:szCs w:val="24"/>
        </w:rPr>
      </w:pPr>
      <w:del w:id="25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%plot(x,FH2,'b--')%post-HIREC thresholds when different from fitness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26" w:author="Pete C. Trimmer" w:date="2018-09-27T08:16:00Z"/>
          <w:rFonts w:ascii="Courier New" w:hAnsi="Courier New" w:cs="Courier New"/>
          <w:sz w:val="24"/>
          <w:szCs w:val="24"/>
        </w:rPr>
      </w:pPr>
      <w:del w:id="27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 xml:space="preserve">%plot([50 150],[FxH(1) FxH(1)],'b:')   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28" w:author="Pete C. Trimmer" w:date="2018-09-27T08:16:00Z"/>
          <w:rFonts w:ascii="Courier New" w:hAnsi="Courier New" w:cs="Courier New"/>
          <w:sz w:val="24"/>
          <w:szCs w:val="24"/>
        </w:rPr>
      </w:pPr>
      <w:del w:id="29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%plot([50 150],[Fx Fx],'r:')     %Upper and lower limits of patch fitnesses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30" w:author="Pete C. Trimmer" w:date="2018-09-27T08:16:00Z"/>
          <w:rFonts w:ascii="Courier New" w:hAnsi="Courier New" w:cs="Courier New"/>
          <w:sz w:val="24"/>
          <w:szCs w:val="24"/>
        </w:rPr>
      </w:pPr>
      <w:del w:id="31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 xml:space="preserve">%plot([0 1],[FxH(1) FxH(1)],'b:')   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32" w:author="Pete C. Trimmer" w:date="2018-09-27T08:16:00Z"/>
          <w:rFonts w:ascii="Courier New" w:hAnsi="Courier New" w:cs="Courier New"/>
          <w:sz w:val="24"/>
          <w:szCs w:val="24"/>
        </w:rPr>
      </w:pPr>
      <w:del w:id="33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%plot([0 1],[Fx Fx],'r:')        %Upper and lower limits of patch fitnesses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34" w:author="Pete C. Trimmer" w:date="2018-09-27T08:16:00Z"/>
          <w:rFonts w:ascii="Courier New" w:hAnsi="Courier New" w:cs="Courier New"/>
          <w:sz w:val="24"/>
          <w:szCs w:val="24"/>
        </w:rPr>
      </w:pPr>
      <w:del w:id="35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%xlabel('Number of time steps in a season, n')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36" w:author="Pete C. Trimmer" w:date="2018-09-27T08:16:00Z"/>
          <w:rFonts w:ascii="Courier New" w:hAnsi="Courier New" w:cs="Courier New"/>
          <w:sz w:val="24"/>
          <w:szCs w:val="24"/>
        </w:rPr>
      </w:pPr>
      <w:del w:id="37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%xlabel('Deferred cost per time step, delta')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38" w:author="Pete C. Trimmer" w:date="2018-09-27T08:14:00Z"/>
          <w:rFonts w:ascii="Courier New" w:hAnsi="Courier New" w:cs="Courier New"/>
          <w:sz w:val="24"/>
          <w:szCs w:val="24"/>
        </w:rPr>
      </w:pPr>
      <w:del w:id="39" w:author="Pete C. Trimmer" w:date="2018-09-27T08:14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%xlabel('Deferred cost per time step, delta')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40" w:author="Pete C. Trimmer" w:date="2018-09-27T08:14:00Z"/>
          <w:rFonts w:ascii="Courier New" w:hAnsi="Courier New" w:cs="Courier New"/>
          <w:sz w:val="24"/>
          <w:szCs w:val="24"/>
        </w:rPr>
      </w:pPr>
      <w:del w:id="41" w:author="Pete C. Trimmer" w:date="2018-09-27T08:14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%xlabel('Deferred cost per time step, delta')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42" w:author="Pete C. Trimmer" w:date="2018-09-27T08:15:00Z"/>
          <w:rFonts w:ascii="Courier New" w:hAnsi="Courier New" w:cs="Courier New"/>
          <w:sz w:val="24"/>
          <w:szCs w:val="24"/>
        </w:rPr>
      </w:pPr>
      <w:del w:id="43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finding a patch in a time step, h')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44" w:author="Pete C. Trimmer" w:date="2018-09-27T08:15:00Z"/>
          <w:rFonts w:ascii="Courier New" w:hAnsi="Courier New" w:cs="Courier New"/>
          <w:sz w:val="24"/>
          <w:szCs w:val="24"/>
        </w:rPr>
      </w:pPr>
      <w:del w:id="45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%xlabel('Maximum patch quality Fx')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46" w:author="Pete C. Trimmer" w:date="2018-09-27T08:15:00Z"/>
          <w:rFonts w:ascii="Courier New" w:hAnsi="Courier New" w:cs="Courier New"/>
          <w:sz w:val="24"/>
          <w:szCs w:val="24"/>
        </w:rPr>
      </w:pPr>
      <w:del w:id="47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surviving a time step, s')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'Chance of patch-finding/step; max patch quality 50-150'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48" w:author="Pete C. Trimmer" w:date="2018-09-27T08:15:00Z"/>
          <w:rFonts w:ascii="Courier New" w:hAnsi="Courier New" w:cs="Courier New"/>
          <w:sz w:val="24"/>
          <w:szCs w:val="24"/>
        </w:rPr>
      </w:pPr>
      <w:del w:id="49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survival/step s 0-1; deferred cost/step delta 5-1')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50" w:author="Pete C. Trimmer" w:date="2018-09-27T08:15:00Z"/>
          <w:rFonts w:ascii="Courier New" w:hAnsi="Courier New" w:cs="Courier New"/>
          <w:sz w:val="24"/>
          <w:szCs w:val="24"/>
        </w:rPr>
      </w:pPr>
      <w:del w:id="51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survival/step s 0.9-1; deferred cost/step delta 3-0.5')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52" w:author="Pete C. Trimmer" w:date="2018-09-27T08:15:00Z"/>
          <w:rFonts w:ascii="Courier New" w:hAnsi="Courier New" w:cs="Courier New"/>
          <w:sz w:val="24"/>
          <w:szCs w:val="24"/>
        </w:rPr>
      </w:pPr>
      <w:del w:id="53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survival/step s; max patch quality 50-100 Fx')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54" w:author="Pete C. Trimmer" w:date="2018-09-27T08:15:00Z"/>
          <w:rFonts w:ascii="Courier New" w:hAnsi="Courier New" w:cs="Courier New"/>
          <w:sz w:val="24"/>
          <w:szCs w:val="24"/>
        </w:rPr>
      </w:pPr>
      <w:del w:id="55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%xlabel('Parameter ranges: s 0-0.98, h 0-0.5, Fx 50-100')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56" w:author="Pete C. Trimmer" w:date="2018-09-27T08:15:00Z"/>
          <w:rFonts w:ascii="Courier New" w:hAnsi="Courier New" w:cs="Courier New"/>
          <w:sz w:val="24"/>
          <w:szCs w:val="24"/>
        </w:rPr>
      </w:pPr>
      <w:del w:id="57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patch-finding/step h 0-0.5; time steps/season n 5-30')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58" w:author="Pete C. Trimmer" w:date="2018-09-27T08:15:00Z"/>
          <w:rFonts w:ascii="Courier New" w:hAnsi="Courier New" w:cs="Courier New"/>
          <w:sz w:val="24"/>
          <w:szCs w:val="24"/>
        </w:rPr>
      </w:pPr>
      <w:del w:id="59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%xlabel('Parameter ranges: h 0-0.5, delta 5-1, Fx 50-100')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60" w:author="Pete C. Trimmer" w:date="2018-09-27T08:15:00Z"/>
          <w:rFonts w:ascii="Courier New" w:hAnsi="Courier New" w:cs="Courier New"/>
          <w:sz w:val="24"/>
          <w:szCs w:val="24"/>
        </w:rPr>
      </w:pPr>
      <w:del w:id="61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%xlabel('Ranges: s 0-0.98, h 0-0.5, Fx 50-100, delta 5-1')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'Fitness'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62" w:author="Pete C. Trimmer" w:date="2018-09-27T08:15:00Z"/>
          <w:rFonts w:ascii="Courier New" w:hAnsi="Courier New" w:cs="Courier New"/>
          <w:sz w:val="24"/>
          <w:szCs w:val="24"/>
        </w:rPr>
      </w:pPr>
      <w:del w:id="63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%axis([5 30 0 bar])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64" w:author="Pete C. Trimmer" w:date="2018-09-27T08:15:00Z"/>
          <w:rFonts w:ascii="Courier New" w:hAnsi="Courier New" w:cs="Courier New"/>
          <w:sz w:val="24"/>
          <w:szCs w:val="24"/>
        </w:rPr>
      </w:pPr>
      <w:del w:id="65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%axis([50 150 0 bar])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66" w:author="Pete C. Trimmer" w:date="2018-09-27T08:15:00Z"/>
          <w:rFonts w:ascii="Courier New" w:hAnsi="Courier New" w:cs="Courier New"/>
          <w:sz w:val="24"/>
          <w:szCs w:val="24"/>
        </w:rPr>
      </w:pPr>
      <w:del w:id="67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%axis([0 0.5 0 bar])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68" w:author="Pete C. Trimmer" w:date="2018-09-27T08:15:00Z"/>
          <w:rFonts w:ascii="Courier New" w:hAnsi="Courier New" w:cs="Courier New"/>
          <w:sz w:val="24"/>
          <w:szCs w:val="24"/>
        </w:rPr>
      </w:pPr>
      <w:del w:id="69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%axis([0.9 1 0 bar])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70" w:author="Pete C. Trimmer" w:date="2018-09-27T08:15:00Z"/>
          <w:rFonts w:ascii="Courier New" w:hAnsi="Courier New" w:cs="Courier New"/>
          <w:sz w:val="24"/>
          <w:szCs w:val="24"/>
        </w:rPr>
      </w:pPr>
      <w:del w:id="71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lastRenderedPageBreak/>
          <w:delText>%plot([75 75],[0 bar],'k--')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72" w:author="Pete C. Trimmer" w:date="2018-09-27T08:15:00Z"/>
          <w:rFonts w:ascii="Courier New" w:hAnsi="Courier New" w:cs="Courier New"/>
          <w:sz w:val="24"/>
          <w:szCs w:val="24"/>
        </w:rPr>
      </w:pPr>
      <w:del w:id="73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%plot([0.9002 0.9002],[0 bar],'k--')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74" w:author="Pete C. Trimmer" w:date="2018-09-27T08:15:00Z"/>
          <w:rFonts w:ascii="Courier New" w:hAnsi="Courier New" w:cs="Courier New"/>
          <w:sz w:val="24"/>
          <w:szCs w:val="24"/>
        </w:rPr>
      </w:pPr>
      <w:del w:id="75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%plot([0.98 0.98],[0 bar],'k--')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del w:id="76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%plot([0.999 0.999],[0 bar],'k--')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 0 bar])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77" w:author="Pete C. Trimmer" w:date="2018-09-27T08:15:00Z"/>
          <w:rFonts w:ascii="Courier New" w:hAnsi="Courier New" w:cs="Courier New"/>
          <w:sz w:val="24"/>
          <w:szCs w:val="24"/>
        </w:rPr>
      </w:pPr>
      <w:del w:id="78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%axis([0 5 0 bar])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79" w:author="Pete C. Trimmer" w:date="2018-09-27T08:15:00Z"/>
          <w:rFonts w:ascii="Courier New" w:hAnsi="Courier New" w:cs="Courier New"/>
          <w:sz w:val="24"/>
          <w:szCs w:val="24"/>
        </w:rPr>
      </w:pPr>
      <w:del w:id="80" w:author="Pete C. Trimmer" w:date="2018-09-27T08:15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%axis([0.5 2 0 bar])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  <w:r>
        <w:rPr>
          <w:rFonts w:ascii="Courier New" w:hAnsi="Courier New" w:cs="Courier New"/>
          <w:color w:val="228B22"/>
          <w:sz w:val="20"/>
          <w:szCs w:val="20"/>
        </w:rPr>
        <w:t>%Expected time to settle_ and to survive without settling--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81" w:author="Pete C. Trimmer" w:date="2018-09-27T08:16:00Z"/>
          <w:rFonts w:ascii="Courier New" w:hAnsi="Courier New" w:cs="Courier New"/>
          <w:sz w:val="24"/>
          <w:szCs w:val="24"/>
        </w:rPr>
      </w:pPr>
      <w:del w:id="82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%axis([50 150 0 n])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 0 n])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83" w:author="Pete C. Trimmer" w:date="2018-09-27T08:16:00Z"/>
          <w:rFonts w:ascii="Courier New" w:hAnsi="Courier New" w:cs="Courier New"/>
          <w:sz w:val="24"/>
          <w:szCs w:val="24"/>
        </w:rPr>
      </w:pPr>
      <w:del w:id="84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%axis([0.9 1 0 n])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85" w:author="Pete C. Trimmer" w:date="2018-09-27T08:16:00Z"/>
          <w:rFonts w:ascii="Courier New" w:hAnsi="Courier New" w:cs="Courier New"/>
          <w:sz w:val="24"/>
          <w:szCs w:val="24"/>
        </w:rPr>
      </w:pPr>
      <w:del w:id="86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%axis([0 0.5 0 n])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87" w:author="Pete C. Trimmer" w:date="2018-09-27T08:16:00Z"/>
          <w:rFonts w:ascii="Courier New" w:hAnsi="Courier New" w:cs="Courier New"/>
          <w:sz w:val="24"/>
          <w:szCs w:val="24"/>
        </w:rPr>
      </w:pPr>
      <w:del w:id="88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%axis([0 5 0 n])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89" w:author="Pete C. Trimmer" w:date="2018-09-27T08:16:00Z"/>
          <w:rFonts w:ascii="Courier New" w:hAnsi="Courier New" w:cs="Courier New"/>
          <w:sz w:val="24"/>
          <w:szCs w:val="24"/>
        </w:rPr>
      </w:pPr>
      <w:del w:id="90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%axis([5 30 0 n])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91" w:author="Pete C. Trimmer" w:date="2018-09-27T08:16:00Z"/>
          <w:rFonts w:ascii="Courier New" w:hAnsi="Courier New" w:cs="Courier New"/>
          <w:sz w:val="24"/>
          <w:szCs w:val="24"/>
        </w:rPr>
      </w:pPr>
      <w:del w:id="92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surviving a time step, s')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93" w:author="Pete C. Trimmer" w:date="2018-09-27T08:16:00Z"/>
          <w:rFonts w:ascii="Courier New" w:hAnsi="Courier New" w:cs="Courier New"/>
          <w:sz w:val="24"/>
          <w:szCs w:val="24"/>
        </w:rPr>
      </w:pPr>
      <w:del w:id="94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%xlabel('Deferred cost per time step, delta')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95" w:author="Pete C. Trimmer" w:date="2018-09-27T08:16:00Z"/>
          <w:rFonts w:ascii="Courier New" w:hAnsi="Courier New" w:cs="Courier New"/>
          <w:sz w:val="24"/>
          <w:szCs w:val="24"/>
        </w:rPr>
      </w:pPr>
      <w:del w:id="96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finding a patch in a time step, h')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'Chance of patch-finding/step; max patch quality 50-150'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97" w:author="Pete C. Trimmer" w:date="2018-09-27T08:16:00Z"/>
          <w:rFonts w:ascii="Courier New" w:hAnsi="Courier New" w:cs="Courier New"/>
          <w:sz w:val="24"/>
          <w:szCs w:val="24"/>
        </w:rPr>
      </w:pPr>
      <w:del w:id="98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patch-finding/step h 0-0.5; time steps/season n 5-30')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99" w:author="Pete C. Trimmer" w:date="2018-09-27T08:16:00Z"/>
          <w:rFonts w:ascii="Courier New" w:hAnsi="Courier New" w:cs="Courier New"/>
          <w:sz w:val="24"/>
          <w:szCs w:val="24"/>
        </w:rPr>
      </w:pPr>
      <w:del w:id="100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survival/step s; max patch quality 50-100 Fx')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01" w:author="Pete C. Trimmer" w:date="2018-09-27T08:16:00Z"/>
          <w:rFonts w:ascii="Courier New" w:hAnsi="Courier New" w:cs="Courier New"/>
          <w:sz w:val="24"/>
          <w:szCs w:val="24"/>
        </w:rPr>
      </w:pPr>
      <w:del w:id="102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survival/step s 0.9-1; deferred cost/step delta 3-0.5')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03" w:author="Pete C. Trimmer" w:date="2018-09-27T08:16:00Z"/>
          <w:rFonts w:ascii="Courier New" w:hAnsi="Courier New" w:cs="Courier New"/>
          <w:sz w:val="24"/>
          <w:szCs w:val="24"/>
        </w:rPr>
      </w:pPr>
      <w:del w:id="104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%xlabel('Number of time steps in a season, n')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05" w:author="Pete C. Trimmer" w:date="2018-09-27T08:16:00Z"/>
          <w:rFonts w:ascii="Courier New" w:hAnsi="Courier New" w:cs="Courier New"/>
          <w:sz w:val="24"/>
          <w:szCs w:val="24"/>
        </w:rPr>
      </w:pPr>
      <w:del w:id="106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%xlabel('Chance of survival/step s 0-1; deferred cost/step delta 5-1')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07" w:author="Pete C. Trimmer" w:date="2018-09-27T08:16:00Z"/>
          <w:rFonts w:ascii="Courier New" w:hAnsi="Courier New" w:cs="Courier New"/>
          <w:sz w:val="24"/>
          <w:szCs w:val="24"/>
        </w:rPr>
      </w:pPr>
      <w:del w:id="108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%xlabel('Maximum patch quality Fx')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09" w:author="Pete C. Trimmer" w:date="2018-09-27T08:16:00Z"/>
          <w:rFonts w:ascii="Courier New" w:hAnsi="Courier New" w:cs="Courier New"/>
          <w:sz w:val="24"/>
          <w:szCs w:val="24"/>
        </w:rPr>
      </w:pPr>
      <w:del w:id="110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%xlabel('Deferred cost^2 per time step, delta^2')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11" w:author="Pete C. Trimmer" w:date="2018-09-27T08:16:00Z"/>
          <w:rFonts w:ascii="Courier New" w:hAnsi="Courier New" w:cs="Courier New"/>
          <w:sz w:val="24"/>
          <w:szCs w:val="24"/>
        </w:rPr>
      </w:pPr>
      <w:del w:id="112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%xlabel('Parameter ranges: s 0-0.98, h 0-0.5, Fx 50-100')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13" w:author="Pete C. Trimmer" w:date="2018-09-27T08:16:00Z"/>
          <w:rFonts w:ascii="Courier New" w:hAnsi="Courier New" w:cs="Courier New"/>
          <w:sz w:val="24"/>
          <w:szCs w:val="24"/>
        </w:rPr>
      </w:pPr>
      <w:del w:id="114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%xlabel('Deferred cost per time step, delta')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15" w:author="Pete C. Trimmer" w:date="2018-09-27T08:16:00Z"/>
          <w:rFonts w:ascii="Courier New" w:hAnsi="Courier New" w:cs="Courier New"/>
          <w:sz w:val="24"/>
          <w:szCs w:val="24"/>
        </w:rPr>
      </w:pPr>
      <w:del w:id="116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%xlabel('Ranges: s 0-0.98, h 0-0.5, Fx 50-100, delta 5-1')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17" w:author="Pete C. Trimmer" w:date="2018-09-27T08:16:00Z"/>
          <w:rFonts w:ascii="Courier New" w:hAnsi="Courier New" w:cs="Courier New"/>
          <w:sz w:val="24"/>
          <w:szCs w:val="24"/>
        </w:rPr>
      </w:pPr>
      <w:del w:id="118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%xlabel('Parameter ranges: h 0-0.5, delta 5-1, Fx 50-100')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'Time spent choosing'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 (-) or or surviving without choosing (--)')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plot(x,ETS(1,1:res),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plot(x,ETS(2,1:res),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plot(x,ETS(3,1:res),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19" w:author="Pete C. Trimmer" w:date="2018-09-27T08:16:00Z"/>
          <w:rFonts w:ascii="Courier New" w:hAnsi="Courier New" w:cs="Courier New"/>
          <w:sz w:val="24"/>
          <w:szCs w:val="24"/>
        </w:rPr>
      </w:pPr>
      <w:del w:id="120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%plot([75 75],[0 n],'k--')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21" w:author="Pete C. Trimmer" w:date="2018-09-27T08:16:00Z"/>
          <w:rFonts w:ascii="Courier New" w:hAnsi="Courier New" w:cs="Courier New"/>
          <w:sz w:val="24"/>
          <w:szCs w:val="24"/>
        </w:rPr>
      </w:pPr>
      <w:del w:id="122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%plot([0.9002 0.9002],[0 n],'k--')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23" w:author="Pete C. Trimmer" w:date="2018-09-27T08:16:00Z"/>
          <w:rFonts w:ascii="Courier New" w:hAnsi="Courier New" w:cs="Courier New"/>
          <w:sz w:val="24"/>
          <w:szCs w:val="24"/>
        </w:rPr>
      </w:pPr>
      <w:del w:id="124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%plot([0.98 0.98],[0 n],'k--')</w:delText>
        </w:r>
      </w:del>
    </w:p>
    <w:p w:rsidR="00EC4D9D" w:rsidDel="00903618" w:rsidRDefault="00EC4D9D" w:rsidP="00EC4D9D">
      <w:pPr>
        <w:autoSpaceDE w:val="0"/>
        <w:autoSpaceDN w:val="0"/>
        <w:adjustRightInd w:val="0"/>
        <w:spacing w:after="0" w:line="240" w:lineRule="auto"/>
        <w:rPr>
          <w:del w:id="125" w:author="Pete C. Trimmer" w:date="2018-09-27T08:16:00Z"/>
          <w:rFonts w:ascii="Courier New" w:hAnsi="Courier New" w:cs="Courier New"/>
          <w:sz w:val="24"/>
          <w:szCs w:val="24"/>
        </w:rPr>
      </w:pPr>
      <w:del w:id="126" w:author="Pete C. Trimmer" w:date="2018-09-27T08:16:00Z">
        <w:r w:rsidDel="00903618">
          <w:rPr>
            <w:rFonts w:ascii="Courier New" w:hAnsi="Courier New" w:cs="Courier New"/>
            <w:color w:val="228B22"/>
            <w:sz w:val="20"/>
            <w:szCs w:val="20"/>
          </w:rPr>
          <w:delText>%plot([0.999 0.999],[0 n],'k--')</w:delText>
        </w:r>
      </w:del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C4D9D" w:rsidRDefault="00EC4D9D" w:rsidP="00EC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BFD" w:rsidRDefault="00C95BFD">
      <w:bookmarkStart w:id="127" w:name="_GoBack"/>
      <w:bookmarkEnd w:id="127"/>
    </w:p>
    <w:sectPr w:rsidR="00C95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 C. Trimmer">
    <w15:presenceInfo w15:providerId="AD" w15:userId="S-1-5-21-2105890059-1008228969-1385133333-20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9D"/>
    <w:rsid w:val="00C95BFD"/>
    <w:rsid w:val="00EC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554B8-5324-44A2-A88B-21FC25BA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1895</Words>
  <Characters>10803</Characters>
  <Application>Microsoft Office Word</Application>
  <DocSecurity>0</DocSecurity>
  <Lines>90</Lines>
  <Paragraphs>25</Paragraphs>
  <ScaleCrop>false</ScaleCrop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Spiegel</dc:creator>
  <cp:keywords/>
  <dc:description/>
  <cp:lastModifiedBy>Orr Spiegel</cp:lastModifiedBy>
  <cp:revision>1</cp:revision>
  <dcterms:created xsi:type="dcterms:W3CDTF">2018-09-28T05:06:00Z</dcterms:created>
  <dcterms:modified xsi:type="dcterms:W3CDTF">2018-09-28T05:07:00Z</dcterms:modified>
</cp:coreProperties>
</file>